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7CD0F" w14:textId="45A2317B" w:rsidR="00BE358C" w:rsidRDefault="00BE358C" w:rsidP="00163A2C">
      <w:pPr>
        <w:ind w:left="720" w:hanging="360"/>
      </w:pPr>
      <w:r>
        <w:t xml:space="preserve">CROP CONDITION ASSESSMENT </w:t>
      </w:r>
    </w:p>
    <w:p w14:paraId="2038392D" w14:textId="6B027B95" w:rsidR="000777AE" w:rsidRDefault="00163A2C" w:rsidP="00BE358C">
      <w:pPr>
        <w:pStyle w:val="ListParagraph"/>
        <w:numPr>
          <w:ilvl w:val="0"/>
          <w:numId w:val="1"/>
        </w:numPr>
      </w:pPr>
      <w:r>
        <w:t>To examine crop state for a complete cycle of development. There are a large number of parameters that affects crop development and production :</w:t>
      </w:r>
    </w:p>
    <w:p w14:paraId="1FD08FF0" w14:textId="2B45F868" w:rsidR="00163A2C" w:rsidRDefault="00163A2C" w:rsidP="00163A2C">
      <w:pPr>
        <w:pStyle w:val="ListParagraph"/>
        <w:numPr>
          <w:ilvl w:val="0"/>
          <w:numId w:val="2"/>
        </w:numPr>
      </w:pPr>
      <w:r>
        <w:t>Vigo</w:t>
      </w:r>
      <w:r w:rsidR="0069183A">
        <w:t>u</w:t>
      </w:r>
      <w:r>
        <w:t xml:space="preserve">r </w:t>
      </w:r>
      <w:r w:rsidR="0069183A">
        <w:t>state of plant.</w:t>
      </w:r>
    </w:p>
    <w:p w14:paraId="436290E6" w14:textId="38A8649B" w:rsidR="00163A2C" w:rsidRDefault="00163A2C" w:rsidP="00163A2C">
      <w:pPr>
        <w:pStyle w:val="ListParagraph"/>
        <w:numPr>
          <w:ilvl w:val="0"/>
          <w:numId w:val="2"/>
        </w:numPr>
      </w:pPr>
      <w:r>
        <w:t>Abiotic factors</w:t>
      </w:r>
      <w:r w:rsidR="0069183A">
        <w:t xml:space="preserve"> (temperature, humidity, rainfall etc).</w:t>
      </w:r>
    </w:p>
    <w:p w14:paraId="73FBFFFE" w14:textId="0034BA69" w:rsidR="00163A2C" w:rsidRDefault="00163A2C" w:rsidP="00163A2C">
      <w:pPr>
        <w:pStyle w:val="ListParagraph"/>
        <w:numPr>
          <w:ilvl w:val="0"/>
          <w:numId w:val="2"/>
        </w:numPr>
      </w:pPr>
      <w:r>
        <w:t>Biotic factors</w:t>
      </w:r>
      <w:r w:rsidR="0069183A">
        <w:t xml:space="preserve"> </w:t>
      </w:r>
      <w:r>
        <w:t>(pest and diseases)</w:t>
      </w:r>
      <w:r w:rsidR="0069183A">
        <w:t>.</w:t>
      </w:r>
    </w:p>
    <w:p w14:paraId="01E00E70" w14:textId="77777777" w:rsidR="0069183A" w:rsidRDefault="0069183A" w:rsidP="0069183A">
      <w:pPr>
        <w:pStyle w:val="ListParagraph"/>
        <w:ind w:left="1440"/>
      </w:pPr>
    </w:p>
    <w:p w14:paraId="35E9C325" w14:textId="5535BD15" w:rsidR="0069183A" w:rsidRDefault="0069183A" w:rsidP="0069183A">
      <w:pPr>
        <w:pStyle w:val="ListParagraph"/>
        <w:numPr>
          <w:ilvl w:val="0"/>
          <w:numId w:val="1"/>
        </w:numPr>
      </w:pPr>
      <w:r>
        <w:t>Indices of Remote sensing –</w:t>
      </w:r>
    </w:p>
    <w:p w14:paraId="37256537" w14:textId="1B9393B3" w:rsidR="0069183A" w:rsidRDefault="0069183A" w:rsidP="0069183A">
      <w:pPr>
        <w:pStyle w:val="ListParagraph"/>
        <w:numPr>
          <w:ilvl w:val="0"/>
          <w:numId w:val="3"/>
        </w:numPr>
      </w:pPr>
      <w:r>
        <w:t>Normalized Differential Vegetation Index (NDVI) – For calculating vegetation density by evaluating variation between NIR (reflected) and Red light (absorbed) by plants.</w:t>
      </w:r>
    </w:p>
    <w:p w14:paraId="0795FA18" w14:textId="77777777" w:rsidR="00BE358C" w:rsidRDefault="00BE358C" w:rsidP="00BE358C">
      <w:pPr>
        <w:pStyle w:val="ListParagraph"/>
        <w:ind w:left="1440"/>
      </w:pPr>
    </w:p>
    <w:p w14:paraId="71078CC7" w14:textId="1FA829D0" w:rsidR="0069183A" w:rsidRPr="00BE358C" w:rsidRDefault="0069183A" w:rsidP="0069183A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Land Surface Water Index (LSWI) – It is a measure of total amount of liquid water in vegetation and its soil background. </w:t>
      </w:r>
      <w:r w:rsidRPr="00BE358C">
        <w:rPr>
          <w:rFonts w:cstheme="minorHAnsi"/>
        </w:rPr>
        <w:t xml:space="preserve">It </w:t>
      </w:r>
      <w:r w:rsidRPr="00BE358C">
        <w:rPr>
          <w:rFonts w:cstheme="minorHAnsi"/>
          <w:color w:val="333333"/>
        </w:rPr>
        <w:t>uses the shortwave infrared (SWIR) and the NIR regions of the electromagnetic spectrum. There is strong light absorption by liquid water in the SWIR</w:t>
      </w:r>
      <w:r w:rsidR="00BE358C">
        <w:rPr>
          <w:rFonts w:cstheme="minorHAnsi"/>
          <w:color w:val="333333"/>
        </w:rPr>
        <w:t>.</w:t>
      </w:r>
    </w:p>
    <w:p w14:paraId="150F4930" w14:textId="77777777" w:rsidR="00BE358C" w:rsidRPr="00BE358C" w:rsidRDefault="00BE358C" w:rsidP="00BE358C">
      <w:pPr>
        <w:pStyle w:val="ListParagraph"/>
        <w:rPr>
          <w:rFonts w:cstheme="minorHAnsi"/>
        </w:rPr>
      </w:pPr>
    </w:p>
    <w:p w14:paraId="1158C1CB" w14:textId="10AE2943" w:rsidR="00BE358C" w:rsidRDefault="00BE358C" w:rsidP="0069183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Soil Adjusted Vegetation Index (SAVI) -A modification of NDVI to correct the influence of soil brightness when vegetative cover is low.</w:t>
      </w:r>
    </w:p>
    <w:p w14:paraId="14ED8FB5" w14:textId="77777777" w:rsidR="006A6DBC" w:rsidRPr="006A6DBC" w:rsidRDefault="006A6DBC" w:rsidP="006A6DBC">
      <w:pPr>
        <w:pStyle w:val="ListParagraph"/>
        <w:rPr>
          <w:rFonts w:cstheme="minorHAnsi"/>
        </w:rPr>
      </w:pPr>
    </w:p>
    <w:p w14:paraId="386C56F1" w14:textId="77777777" w:rsidR="00BE358C" w:rsidRPr="00BE358C" w:rsidRDefault="00BE358C" w:rsidP="00BE358C">
      <w:pPr>
        <w:pStyle w:val="ListParagraph"/>
        <w:rPr>
          <w:rFonts w:cstheme="minorHAnsi"/>
        </w:rPr>
      </w:pPr>
    </w:p>
    <w:p w14:paraId="0941B293" w14:textId="7AF23674" w:rsidR="00BE358C" w:rsidRPr="007C5D4C" w:rsidRDefault="00BE358C" w:rsidP="00BE35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MODIS ( Moderate </w:t>
      </w:r>
      <w:r w:rsidR="00EB5A33">
        <w:rPr>
          <w:rFonts w:cstheme="minorHAnsi"/>
        </w:rPr>
        <w:t xml:space="preserve">Resolution Imaging Spectroradiometer) – An imaging device that captures records in 36 spectral bands (0.4 </w:t>
      </w:r>
      <w:proofErr w:type="spellStart"/>
      <w:r w:rsidR="00EB5A33" w:rsidRPr="00EB5A33">
        <w:rPr>
          <w:rFonts w:cstheme="minorHAnsi"/>
          <w:color w:val="222222"/>
          <w:shd w:val="clear" w:color="auto" w:fill="FFFFFF"/>
        </w:rPr>
        <w:t>μm</w:t>
      </w:r>
      <w:proofErr w:type="spellEnd"/>
      <w:r w:rsidR="00EB5A33" w:rsidRPr="00EB5A33">
        <w:rPr>
          <w:rFonts w:cstheme="minorHAnsi"/>
          <w:color w:val="222222"/>
          <w:shd w:val="clear" w:color="auto" w:fill="FFFFFF"/>
        </w:rPr>
        <w:t xml:space="preserve"> -14.4 </w:t>
      </w:r>
      <w:proofErr w:type="spellStart"/>
      <w:r w:rsidR="00EB5A33" w:rsidRPr="00EB5A33">
        <w:rPr>
          <w:rFonts w:cstheme="minorHAnsi"/>
          <w:color w:val="222222"/>
          <w:shd w:val="clear" w:color="auto" w:fill="FFFFFF"/>
        </w:rPr>
        <w:t>μm</w:t>
      </w:r>
      <w:proofErr w:type="spellEnd"/>
      <w:r w:rsidR="00EB5A33" w:rsidRPr="00EB5A33">
        <w:rPr>
          <w:rFonts w:cstheme="minorHAnsi"/>
          <w:color w:val="222222"/>
          <w:shd w:val="clear" w:color="auto" w:fill="FFFFFF"/>
        </w:rPr>
        <w:t>)</w:t>
      </w:r>
      <w:r w:rsidR="00EB5A33">
        <w:rPr>
          <w:rFonts w:cstheme="minorHAnsi"/>
          <w:color w:val="222222"/>
          <w:shd w:val="clear" w:color="auto" w:fill="FFFFFF"/>
        </w:rPr>
        <w:t>.</w:t>
      </w:r>
    </w:p>
    <w:p w14:paraId="391FE73E" w14:textId="0E436737" w:rsidR="007C5D4C" w:rsidRDefault="007C5D4C" w:rsidP="007C5D4C">
      <w:pPr>
        <w:pStyle w:val="ListParagraph"/>
        <w:rPr>
          <w:rFonts w:cstheme="minorHAnsi"/>
        </w:rPr>
      </w:pPr>
      <w:r>
        <w:rPr>
          <w:rFonts w:cstheme="minorHAnsi"/>
        </w:rPr>
        <w:t>The MODIS data is available from LP DAAC Data Pool.</w:t>
      </w:r>
    </w:p>
    <w:p w14:paraId="4ADB6959" w14:textId="40A59219" w:rsidR="009201C8" w:rsidRDefault="00B954E7" w:rsidP="007C5D4C">
      <w:pPr>
        <w:pStyle w:val="ListParagraph"/>
      </w:pPr>
      <w:hyperlink r:id="rId5" w:history="1">
        <w:r w:rsidR="009201C8">
          <w:rPr>
            <w:rStyle w:val="Hyperlink"/>
          </w:rPr>
          <w:t>https://lpdaac.usgs.gov/products/mod13q1v006/</w:t>
        </w:r>
      </w:hyperlink>
    </w:p>
    <w:p w14:paraId="52D5BD7B" w14:textId="6CD307C6" w:rsidR="00017D1E" w:rsidRDefault="00017D1E" w:rsidP="007C5D4C">
      <w:pPr>
        <w:pStyle w:val="ListParagraph"/>
      </w:pPr>
    </w:p>
    <w:p w14:paraId="76DE2CF0" w14:textId="775DF123" w:rsidR="00017D1E" w:rsidRPr="0000375F" w:rsidRDefault="00B954E7" w:rsidP="00017D1E">
      <w:pPr>
        <w:pStyle w:val="ListParagraph"/>
        <w:numPr>
          <w:ilvl w:val="0"/>
          <w:numId w:val="1"/>
        </w:numPr>
        <w:rPr>
          <w:rFonts w:cstheme="minorHAnsi"/>
        </w:rPr>
      </w:pPr>
      <w:hyperlink r:id="rId6" w:history="1">
        <w:r w:rsidR="00017D1E">
          <w:rPr>
            <w:rStyle w:val="Hyperlink"/>
          </w:rPr>
          <w:t>https://www.satamap.com.au/use-cases</w:t>
        </w:r>
      </w:hyperlink>
      <w:r w:rsidR="00017D1E">
        <w:t xml:space="preserve"> .</w:t>
      </w:r>
      <w:r w:rsidR="00017D1E" w:rsidRPr="00017D1E">
        <w:rPr>
          <w:rFonts w:ascii="STIXGeneral-Regular" w:hAnsi="STIXGeneral-Regular"/>
          <w:color w:val="000000"/>
        </w:rPr>
        <w:t xml:space="preserve"> </w:t>
      </w:r>
      <w:r w:rsidR="00017D1E" w:rsidRPr="0000375F">
        <w:rPr>
          <w:rFonts w:cstheme="minorHAnsi"/>
          <w:color w:val="000000"/>
        </w:rPr>
        <w:t>Sentinel-2 is able to identify early modifications in plant health, to differentiate between diverse crop varieties, and distribute appropriate data on diverse biophysical factors. </w:t>
      </w:r>
    </w:p>
    <w:p w14:paraId="69F8D282" w14:textId="09B0BCBE" w:rsidR="0000375F" w:rsidRDefault="0000375F" w:rsidP="0000375F">
      <w:pPr>
        <w:pStyle w:val="ListParagraph"/>
        <w:rPr>
          <w:rFonts w:cstheme="minorHAnsi"/>
          <w:color w:val="000000"/>
        </w:rPr>
      </w:pPr>
    </w:p>
    <w:p w14:paraId="5C456DA2" w14:textId="4F48BA3C" w:rsidR="0000375F" w:rsidRPr="0000375F" w:rsidRDefault="00B954E7" w:rsidP="0000375F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00375F">
          <w:rPr>
            <w:rStyle w:val="Hyperlink"/>
          </w:rPr>
          <w:t>https://www.researchgate.net/publication/317287403_Using_Sentinel-2_images_to_implement_Precision_Agriculture_techniques_in_large_arable_fields_First_results_of_a_case_study</w:t>
        </w:r>
      </w:hyperlink>
    </w:p>
    <w:p w14:paraId="5E66DBAC" w14:textId="33C65B5F" w:rsidR="0000375F" w:rsidRDefault="0000375F" w:rsidP="0000375F">
      <w:pPr>
        <w:rPr>
          <w:rFonts w:cstheme="minorHAnsi"/>
        </w:rPr>
      </w:pPr>
    </w:p>
    <w:p w14:paraId="5BAC2D97" w14:textId="77777777" w:rsidR="0000375F" w:rsidRPr="0000375F" w:rsidRDefault="0000375F" w:rsidP="0000375F">
      <w:pPr>
        <w:rPr>
          <w:rFonts w:cstheme="minorHAnsi"/>
        </w:rPr>
      </w:pPr>
    </w:p>
    <w:p w14:paraId="56874CF0" w14:textId="22D42851" w:rsidR="00EB5A33" w:rsidRDefault="00EB5A33" w:rsidP="00EB5A33">
      <w:pPr>
        <w:rPr>
          <w:rFonts w:cstheme="minorHAnsi"/>
        </w:rPr>
      </w:pPr>
    </w:p>
    <w:p w14:paraId="401B7F1F" w14:textId="79E89DFA" w:rsidR="004813A1" w:rsidRDefault="004813A1" w:rsidP="00EB5A33">
      <w:pPr>
        <w:rPr>
          <w:rFonts w:cstheme="minorHAnsi"/>
        </w:rPr>
      </w:pPr>
    </w:p>
    <w:p w14:paraId="6C01783A" w14:textId="0F6E4561" w:rsidR="004813A1" w:rsidRDefault="004813A1" w:rsidP="00EB5A33">
      <w:pPr>
        <w:rPr>
          <w:rFonts w:cstheme="minorHAnsi"/>
        </w:rPr>
      </w:pPr>
    </w:p>
    <w:p w14:paraId="14685AE8" w14:textId="02742065" w:rsidR="004813A1" w:rsidRDefault="004813A1" w:rsidP="00EB5A33">
      <w:pPr>
        <w:rPr>
          <w:rFonts w:cstheme="minorHAnsi"/>
        </w:rPr>
      </w:pPr>
    </w:p>
    <w:p w14:paraId="3C0B7951" w14:textId="1F39DBDE" w:rsidR="004813A1" w:rsidRDefault="004813A1" w:rsidP="00EB5A33">
      <w:pPr>
        <w:rPr>
          <w:rFonts w:cstheme="minorHAnsi"/>
        </w:rPr>
      </w:pPr>
    </w:p>
    <w:p w14:paraId="09B48A0D" w14:textId="6E20C340" w:rsidR="004813A1" w:rsidRDefault="004813A1" w:rsidP="00EB5A33">
      <w:pPr>
        <w:rPr>
          <w:rFonts w:cstheme="minorHAnsi"/>
        </w:rPr>
      </w:pPr>
    </w:p>
    <w:p w14:paraId="79EF66BB" w14:textId="70451721" w:rsidR="004813A1" w:rsidRDefault="004813A1" w:rsidP="00EB5A33">
      <w:pPr>
        <w:rPr>
          <w:rFonts w:cstheme="minorHAnsi"/>
        </w:rPr>
      </w:pPr>
    </w:p>
    <w:p w14:paraId="25954F4A" w14:textId="6C0F9EED" w:rsidR="004813A1" w:rsidRDefault="004813A1" w:rsidP="00EB5A33">
      <w:pPr>
        <w:rPr>
          <w:rFonts w:cstheme="minorHAnsi"/>
        </w:rPr>
      </w:pPr>
    </w:p>
    <w:p w14:paraId="34050589" w14:textId="0D4A6F60" w:rsidR="00CB6024" w:rsidRDefault="00CB6024" w:rsidP="00EB5A33">
      <w:pPr>
        <w:rPr>
          <w:rFonts w:cstheme="minorHAnsi"/>
        </w:rPr>
      </w:pPr>
      <w:r>
        <w:rPr>
          <w:rFonts w:cstheme="minorHAnsi"/>
        </w:rPr>
        <w:lastRenderedPageBreak/>
        <w:t>Applications of Remote Sensing in Agriculture -</w:t>
      </w:r>
    </w:p>
    <w:p w14:paraId="301335F4" w14:textId="77777777" w:rsidR="00CB6024" w:rsidRDefault="00CB6024" w:rsidP="00EB5A33">
      <w:pPr>
        <w:rPr>
          <w:rFonts w:cstheme="minorHAnsi"/>
        </w:rPr>
      </w:pPr>
    </w:p>
    <w:p w14:paraId="2E50CA28" w14:textId="3FB223C6" w:rsidR="004813A1" w:rsidRDefault="004813A1" w:rsidP="00EB5A33">
      <w:pPr>
        <w:rPr>
          <w:rFonts w:cstheme="minorHAnsi"/>
        </w:rPr>
      </w:pPr>
      <w:r>
        <w:rPr>
          <w:rFonts w:cstheme="minorHAnsi"/>
        </w:rPr>
        <w:t>Forecasting crop yields.</w:t>
      </w:r>
    </w:p>
    <w:p w14:paraId="1A9D4597" w14:textId="6C0F43BF" w:rsidR="004813A1" w:rsidRDefault="004813A1" w:rsidP="00EB5A33">
      <w:pPr>
        <w:rPr>
          <w:rFonts w:cstheme="minorHAnsi"/>
        </w:rPr>
      </w:pPr>
      <w:r>
        <w:rPr>
          <w:rFonts w:cstheme="minorHAnsi"/>
        </w:rPr>
        <w:t>Identifying soil types and moisture.</w:t>
      </w:r>
    </w:p>
    <w:p w14:paraId="20A6EA01" w14:textId="7833A12C" w:rsidR="004813A1" w:rsidRDefault="004813A1" w:rsidP="00EB5A33">
      <w:pPr>
        <w:rPr>
          <w:rFonts w:cstheme="minorHAnsi"/>
        </w:rPr>
      </w:pPr>
      <w:r>
        <w:rPr>
          <w:rFonts w:cstheme="minorHAnsi"/>
        </w:rPr>
        <w:t>Classifying crops.</w:t>
      </w:r>
    </w:p>
    <w:p w14:paraId="105070FF" w14:textId="75601A63" w:rsidR="004813A1" w:rsidRDefault="004813A1" w:rsidP="00EB5A33">
      <w:pPr>
        <w:rPr>
          <w:rFonts w:cstheme="minorHAnsi"/>
        </w:rPr>
      </w:pPr>
      <w:r>
        <w:rPr>
          <w:rFonts w:cstheme="minorHAnsi"/>
        </w:rPr>
        <w:t>Recommendations on planting time and crop selection.</w:t>
      </w:r>
      <w:r w:rsidR="00183E17">
        <w:rPr>
          <w:rFonts w:cstheme="minorHAnsi"/>
        </w:rPr>
        <w:t xml:space="preserve"> – Optimal sowing date</w:t>
      </w:r>
    </w:p>
    <w:p w14:paraId="0A0E0C35" w14:textId="7E541B7E" w:rsidR="004813A1" w:rsidRDefault="004813A1" w:rsidP="00EB5A33">
      <w:pPr>
        <w:rPr>
          <w:rFonts w:cstheme="minorHAnsi"/>
        </w:rPr>
      </w:pPr>
      <w:r>
        <w:rPr>
          <w:rFonts w:cstheme="minorHAnsi"/>
        </w:rPr>
        <w:t>Monitor fields.</w:t>
      </w:r>
    </w:p>
    <w:p w14:paraId="7BAF9E9D" w14:textId="21ECA406" w:rsidR="004813A1" w:rsidRDefault="004813A1" w:rsidP="00EB5A33">
      <w:pPr>
        <w:rPr>
          <w:rFonts w:cstheme="minorHAnsi"/>
        </w:rPr>
      </w:pPr>
      <w:r>
        <w:rPr>
          <w:rFonts w:cstheme="minorHAnsi"/>
        </w:rPr>
        <w:t>Water Stress determination.</w:t>
      </w:r>
    </w:p>
    <w:p w14:paraId="0E5D5166" w14:textId="25EFFDD5" w:rsidR="00CB6024" w:rsidRDefault="00CB6024" w:rsidP="00EB5A33">
      <w:pPr>
        <w:rPr>
          <w:rFonts w:cstheme="minorHAnsi"/>
        </w:rPr>
      </w:pPr>
      <w:r>
        <w:rPr>
          <w:rFonts w:cstheme="minorHAnsi"/>
        </w:rPr>
        <w:t>Identification of pest and disease infestation.</w:t>
      </w:r>
    </w:p>
    <w:p w14:paraId="02E9939F" w14:textId="36E6BF53" w:rsidR="00CB6024" w:rsidRDefault="00CB6024" w:rsidP="00EB5A33">
      <w:pPr>
        <w:rPr>
          <w:rFonts w:cstheme="minorHAnsi"/>
        </w:rPr>
      </w:pPr>
      <w:r>
        <w:rPr>
          <w:rFonts w:cstheme="minorHAnsi"/>
        </w:rPr>
        <w:t>Irrigation monitoring.</w:t>
      </w:r>
    </w:p>
    <w:p w14:paraId="4D46B409" w14:textId="3B961105" w:rsidR="00CB6024" w:rsidRPr="00EB5A33" w:rsidRDefault="00CB6024" w:rsidP="00EB5A33">
      <w:pPr>
        <w:rPr>
          <w:rFonts w:cstheme="minorHAnsi"/>
        </w:rPr>
      </w:pPr>
      <w:r>
        <w:rPr>
          <w:rFonts w:cstheme="minorHAnsi"/>
        </w:rPr>
        <w:t>Flood mapping and monitoring.</w:t>
      </w:r>
    </w:p>
    <w:p w14:paraId="306DD2C7" w14:textId="77777777" w:rsidR="00CB6024" w:rsidRDefault="00CB6024" w:rsidP="0069183A">
      <w:pPr>
        <w:rPr>
          <w:rFonts w:asciiTheme="majorHAnsi" w:hAnsiTheme="majorHAnsi" w:cstheme="majorHAnsi"/>
          <w:b/>
          <w:bCs/>
        </w:rPr>
      </w:pPr>
    </w:p>
    <w:p w14:paraId="16EB4D33" w14:textId="77777777" w:rsidR="00CB6024" w:rsidRDefault="00CB6024" w:rsidP="0069183A">
      <w:pPr>
        <w:rPr>
          <w:rFonts w:asciiTheme="majorHAnsi" w:hAnsiTheme="majorHAnsi" w:cstheme="majorHAnsi"/>
          <w:b/>
          <w:bCs/>
        </w:rPr>
      </w:pPr>
    </w:p>
    <w:p w14:paraId="109E950C" w14:textId="6F9576EA" w:rsidR="00163A2C" w:rsidRDefault="0069183A" w:rsidP="00CB6024">
      <w:pPr>
        <w:pStyle w:val="ListParagraph"/>
        <w:numPr>
          <w:ilvl w:val="0"/>
          <w:numId w:val="5"/>
        </w:numPr>
      </w:pPr>
      <w:r w:rsidRPr="00CB6024">
        <w:rPr>
          <w:rFonts w:asciiTheme="majorHAnsi" w:hAnsiTheme="majorHAnsi" w:cstheme="majorHAnsi"/>
          <w:b/>
          <w:bCs/>
        </w:rPr>
        <w:t xml:space="preserve"> </w:t>
      </w:r>
      <w:hyperlink r:id="rId8" w:history="1">
        <w:r w:rsidR="00183E17">
          <w:rPr>
            <w:rStyle w:val="Hyperlink"/>
          </w:rPr>
          <w:t>https://eos.com/eos-crop-monitoring/</w:t>
        </w:r>
      </w:hyperlink>
    </w:p>
    <w:p w14:paraId="1E28A15B" w14:textId="17C2E465" w:rsidR="009555BE" w:rsidRDefault="009555BE" w:rsidP="0069183A"/>
    <w:p w14:paraId="2AC0C358" w14:textId="530586DC" w:rsidR="009555BE" w:rsidRDefault="009555BE" w:rsidP="0069183A">
      <w:r>
        <w:t>Crop yield prediction :</w:t>
      </w:r>
    </w:p>
    <w:p w14:paraId="341B8DC8" w14:textId="201AFB3D" w:rsidR="00911623" w:rsidRDefault="009555BE" w:rsidP="00391F6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911623">
        <w:rPr>
          <w:rFonts w:asciiTheme="majorHAnsi" w:hAnsiTheme="majorHAnsi" w:cstheme="majorHAnsi"/>
          <w:b/>
          <w:bCs/>
        </w:rPr>
        <w:t>Will help policy makers of the state to determine the budget. If the predicted production of crop ids declining , schemes can be planned at an earlier stage.</w:t>
      </w:r>
    </w:p>
    <w:p w14:paraId="462514DF" w14:textId="4B96C4B9" w:rsidR="00911623" w:rsidRDefault="00911623" w:rsidP="00391F6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Where shall the food aid be sent?</w:t>
      </w:r>
    </w:p>
    <w:p w14:paraId="72EC5C4F" w14:textId="7205C0F9" w:rsidR="00911623" w:rsidRPr="00911623" w:rsidRDefault="00B954E7" w:rsidP="00391F6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hyperlink r:id="rId9" w:history="1">
        <w:r w:rsidR="00911623">
          <w:rPr>
            <w:rStyle w:val="Hyperlink"/>
          </w:rPr>
          <w:t>http://sustainlab.squarespace.com/crop-yield-analysis</w:t>
        </w:r>
      </w:hyperlink>
    </w:p>
    <w:p w14:paraId="707B1D80" w14:textId="1130795E" w:rsidR="00911623" w:rsidRDefault="00911623" w:rsidP="00911623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4F41EAA" wp14:editId="64494835">
            <wp:extent cx="3060048" cy="3435350"/>
            <wp:effectExtent l="0" t="0" r="7620" b="0"/>
            <wp:docPr id="1" name="Picture 1" descr="Fi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37" cy="344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C239" w14:textId="374523E1" w:rsidR="0018084D" w:rsidRDefault="00882BB2" w:rsidP="0091162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Water Stress Determination</w:t>
      </w:r>
    </w:p>
    <w:p w14:paraId="727E4235" w14:textId="26A95B71" w:rsidR="00882BB2" w:rsidRPr="00882BB2" w:rsidRDefault="00B954E7" w:rsidP="00882BB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hyperlink r:id="rId11" w:history="1">
        <w:r w:rsidR="00882BB2">
          <w:rPr>
            <w:rStyle w:val="Hyperlink"/>
          </w:rPr>
          <w:t>https://www.mdpi.com/2072-4292/11/3/267/htm</w:t>
        </w:r>
      </w:hyperlink>
    </w:p>
    <w:p w14:paraId="3C8BD05A" w14:textId="4A25CC6D" w:rsidR="0018084D" w:rsidRDefault="0018084D" w:rsidP="00911623">
      <w:pPr>
        <w:rPr>
          <w:rFonts w:asciiTheme="majorHAnsi" w:hAnsiTheme="majorHAnsi" w:cstheme="majorHAnsi"/>
          <w:b/>
          <w:bCs/>
        </w:rPr>
      </w:pPr>
    </w:p>
    <w:p w14:paraId="27204B4A" w14:textId="475EC879" w:rsidR="00882BB2" w:rsidRDefault="00882BB2" w:rsidP="0091162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Pest management</w:t>
      </w:r>
    </w:p>
    <w:p w14:paraId="1A3D9EA1" w14:textId="4C515DFF" w:rsidR="00882BB2" w:rsidRDefault="00882BB2" w:rsidP="00911623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05E4F7AD" wp14:editId="581C2F59">
            <wp:extent cx="5731510" cy="3785235"/>
            <wp:effectExtent l="0" t="0" r="2540" b="5715"/>
            <wp:docPr id="2" name="Picture 2" descr="3: Shows GIS, remote sensing and related data processes in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: Shows GIS, remote sensing and related data processes in t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D25B" w14:textId="44DAC4FC" w:rsidR="00882BB2" w:rsidRDefault="00882BB2" w:rsidP="00911623">
      <w:pPr>
        <w:rPr>
          <w:rFonts w:asciiTheme="majorHAnsi" w:hAnsiTheme="majorHAnsi" w:cstheme="majorHAnsi"/>
          <w:b/>
          <w:bCs/>
        </w:rPr>
      </w:pPr>
    </w:p>
    <w:p w14:paraId="17C3E2A0" w14:textId="35A45BA0" w:rsidR="00882BB2" w:rsidRDefault="00882BB2" w:rsidP="0091162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Weed management</w:t>
      </w:r>
    </w:p>
    <w:p w14:paraId="7D5BCC1C" w14:textId="5C425A85" w:rsidR="00882BB2" w:rsidRDefault="00882BB2" w:rsidP="00882BB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 weed map provides info. About the location and density of weeds</w:t>
      </w:r>
    </w:p>
    <w:p w14:paraId="3D7421DB" w14:textId="77777777" w:rsidR="00882BB2" w:rsidRDefault="00882BB2" w:rsidP="00882BB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Detection of crop susceptibility to herbicides.</w:t>
      </w:r>
    </w:p>
    <w:p w14:paraId="736E5274" w14:textId="77777777" w:rsidR="000C6F12" w:rsidRDefault="00882BB2" w:rsidP="00882BB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The spectral reflectance of </w:t>
      </w:r>
      <w:r w:rsidR="000C6F12">
        <w:rPr>
          <w:rFonts w:asciiTheme="majorHAnsi" w:hAnsiTheme="majorHAnsi" w:cstheme="majorHAnsi"/>
          <w:b/>
          <w:bCs/>
        </w:rPr>
        <w:t>crops varies with concentration of herbicides applied.</w:t>
      </w:r>
    </w:p>
    <w:p w14:paraId="06F00423" w14:textId="77777777" w:rsidR="000C6F12" w:rsidRDefault="000C6F12" w:rsidP="000C6F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% reduction in NDVI value is used to find crop damage.</w:t>
      </w:r>
    </w:p>
    <w:p w14:paraId="48C0E9F3" w14:textId="77777777" w:rsidR="000C6F12" w:rsidRPr="000C6F12" w:rsidRDefault="00B954E7" w:rsidP="000C6F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hyperlink r:id="rId13" w:history="1">
        <w:r w:rsidR="000C6F12">
          <w:rPr>
            <w:rStyle w:val="Hyperlink"/>
          </w:rPr>
          <w:t>https://www.researchgate.net/publication/283463088_Using_remote_sensing_to_develop_weed_management_zones_in_soybeans</w:t>
        </w:r>
      </w:hyperlink>
    </w:p>
    <w:p w14:paraId="3F3CBC7E" w14:textId="77777777" w:rsidR="000C6F12" w:rsidRDefault="000C6F12" w:rsidP="000C6F12">
      <w:pPr>
        <w:rPr>
          <w:rFonts w:asciiTheme="majorHAnsi" w:hAnsiTheme="majorHAnsi" w:cstheme="majorHAnsi"/>
          <w:b/>
          <w:bCs/>
        </w:rPr>
      </w:pPr>
    </w:p>
    <w:p w14:paraId="7897801C" w14:textId="1817F303" w:rsidR="00882BB2" w:rsidRDefault="000C6F12" w:rsidP="000C6F1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Flood mapping and monitoring</w:t>
      </w:r>
      <w:r w:rsidR="00882BB2" w:rsidRPr="000C6F12">
        <w:rPr>
          <w:rFonts w:asciiTheme="majorHAnsi" w:hAnsiTheme="majorHAnsi" w:cstheme="majorHAnsi"/>
          <w:b/>
          <w:bCs/>
        </w:rPr>
        <w:t xml:space="preserve"> </w:t>
      </w:r>
    </w:p>
    <w:p w14:paraId="69D26745" w14:textId="6E59DAD1" w:rsidR="000C6F12" w:rsidRDefault="000C6F12" w:rsidP="000C6F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Map areas that are likely to be hit by a flood and areas that lack proper drainage.</w:t>
      </w:r>
    </w:p>
    <w:p w14:paraId="5AF243D1" w14:textId="52B6E166" w:rsidR="000C6F12" w:rsidRDefault="000C6F12" w:rsidP="000C6F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 remote sensing based flood crop loss assessment for supporting insurance decision making.</w:t>
      </w:r>
    </w:p>
    <w:p w14:paraId="4CF1D8DA" w14:textId="5502B74B" w:rsidR="00391F63" w:rsidRDefault="00391F63" w:rsidP="00391F63">
      <w:pPr>
        <w:rPr>
          <w:rFonts w:asciiTheme="majorHAnsi" w:hAnsiTheme="majorHAnsi" w:cstheme="majorHAnsi"/>
          <w:b/>
          <w:bCs/>
        </w:rPr>
      </w:pPr>
    </w:p>
    <w:p w14:paraId="643E8EC9" w14:textId="0C77F8AD" w:rsidR="00391F63" w:rsidRDefault="00391F63" w:rsidP="00391F6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Crop classification</w:t>
      </w:r>
    </w:p>
    <w:p w14:paraId="57C1ADB4" w14:textId="69A11DBC" w:rsidR="00391F63" w:rsidRDefault="00391F63" w:rsidP="00391F63">
      <w:pPr>
        <w:rPr>
          <w:ins w:id="0" w:author="Juhilee Nazare" w:date="2020-06-27T12:30:00Z"/>
          <w:rFonts w:asciiTheme="majorHAnsi" w:hAnsiTheme="majorHAnsi" w:cstheme="majorHAnsi"/>
          <w:b/>
          <w:bCs/>
        </w:rPr>
      </w:pPr>
    </w:p>
    <w:p w14:paraId="64FE9DF8" w14:textId="3FB886EA" w:rsidR="00731415" w:rsidRDefault="00731415" w:rsidP="00391F63">
      <w:pPr>
        <w:rPr>
          <w:ins w:id="1" w:author="Juhilee Nazare" w:date="2020-06-27T12:30:00Z"/>
          <w:rFonts w:asciiTheme="majorHAnsi" w:hAnsiTheme="majorHAnsi" w:cstheme="majorHAnsi"/>
          <w:b/>
          <w:bCs/>
        </w:rPr>
      </w:pPr>
      <w:ins w:id="2" w:author="Juhilee Nazare" w:date="2020-06-27T12:30:00Z">
        <w:r>
          <w:rPr>
            <w:rFonts w:asciiTheme="majorHAnsi" w:hAnsiTheme="majorHAnsi" w:cstheme="majorHAnsi"/>
            <w:b/>
            <w:bCs/>
          </w:rPr>
          <w:lastRenderedPageBreak/>
          <w:t>Links –</w:t>
        </w:r>
      </w:ins>
    </w:p>
    <w:p w14:paraId="42D4FC61" w14:textId="62EFC2BF" w:rsidR="00731415" w:rsidRDefault="00731415" w:rsidP="00391F63">
      <w:ins w:id="3" w:author="Juhilee Nazare" w:date="2020-06-27T12:30:00Z">
        <w:r>
          <w:fldChar w:fldCharType="begin"/>
        </w:r>
        <w:r>
          <w:instrText xml:space="preserve"> HYPERLINK "http://www.fao.org/3/w4367e/w4367e0z.htm" </w:instrText>
        </w:r>
        <w:r>
          <w:fldChar w:fldCharType="separate"/>
        </w:r>
        <w:r>
          <w:rPr>
            <w:rStyle w:val="Hyperlink"/>
          </w:rPr>
          <w:t>http://www.fao.org/3/w4367e/w4367e0z.htm</w:t>
        </w:r>
        <w:r>
          <w:fldChar w:fldCharType="end"/>
        </w:r>
      </w:ins>
    </w:p>
    <w:p w14:paraId="230EF33A" w14:textId="2610D2D5" w:rsidR="00B954E7" w:rsidRDefault="00B954E7" w:rsidP="00391F63">
      <w:pPr>
        <w:rPr>
          <w:ins w:id="4" w:author="Juhilee Nazare" w:date="2020-06-27T12:30:00Z"/>
          <w:rFonts w:asciiTheme="majorHAnsi" w:hAnsiTheme="majorHAnsi" w:cstheme="majorHAnsi"/>
          <w:b/>
          <w:bCs/>
        </w:rPr>
      </w:pPr>
      <w:hyperlink r:id="rId14" w:history="1">
        <w:r>
          <w:rPr>
            <w:rStyle w:val="Hyperlink"/>
          </w:rPr>
          <w:t>https://www.hindawi.com/journals/amete/2018/4525021/</w:t>
        </w:r>
      </w:hyperlink>
    </w:p>
    <w:p w14:paraId="55F2ACB4" w14:textId="77777777" w:rsidR="00731415" w:rsidRPr="00391F63" w:rsidRDefault="00731415" w:rsidP="00391F63">
      <w:pPr>
        <w:rPr>
          <w:rFonts w:asciiTheme="majorHAnsi" w:hAnsiTheme="majorHAnsi" w:cstheme="majorHAnsi"/>
          <w:b/>
          <w:bCs/>
        </w:rPr>
      </w:pPr>
    </w:p>
    <w:sectPr w:rsidR="00731415" w:rsidRPr="0039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General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E2D30"/>
    <w:multiLevelType w:val="hybridMultilevel"/>
    <w:tmpl w:val="110EA1EE"/>
    <w:lvl w:ilvl="0" w:tplc="991E9E44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9813E3"/>
    <w:multiLevelType w:val="hybridMultilevel"/>
    <w:tmpl w:val="398E5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16F"/>
    <w:multiLevelType w:val="hybridMultilevel"/>
    <w:tmpl w:val="EC4E1442"/>
    <w:lvl w:ilvl="0" w:tplc="3B9E7BD4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F1A10"/>
    <w:multiLevelType w:val="hybridMultilevel"/>
    <w:tmpl w:val="4BE85056"/>
    <w:lvl w:ilvl="0" w:tplc="20B060D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F55FC"/>
    <w:multiLevelType w:val="hybridMultilevel"/>
    <w:tmpl w:val="DCE6EC02"/>
    <w:lvl w:ilvl="0" w:tplc="50BEF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hilee Nazare">
    <w15:presenceInfo w15:providerId="Windows Live" w15:userId="dc8f3a2a9c7b1b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2C"/>
    <w:rsid w:val="0000375F"/>
    <w:rsid w:val="00017D1E"/>
    <w:rsid w:val="000777AE"/>
    <w:rsid w:val="000C6F12"/>
    <w:rsid w:val="00163A2C"/>
    <w:rsid w:val="0018084D"/>
    <w:rsid w:val="00183E17"/>
    <w:rsid w:val="00391F63"/>
    <w:rsid w:val="004813A1"/>
    <w:rsid w:val="004C18E4"/>
    <w:rsid w:val="0069183A"/>
    <w:rsid w:val="006A6DBC"/>
    <w:rsid w:val="00731415"/>
    <w:rsid w:val="007C5D4C"/>
    <w:rsid w:val="00882BB2"/>
    <w:rsid w:val="00911623"/>
    <w:rsid w:val="009201C8"/>
    <w:rsid w:val="009555BE"/>
    <w:rsid w:val="009C4B4A"/>
    <w:rsid w:val="00B954E7"/>
    <w:rsid w:val="00BE358C"/>
    <w:rsid w:val="00C15D5A"/>
    <w:rsid w:val="00CB6024"/>
    <w:rsid w:val="00DD4095"/>
    <w:rsid w:val="00EB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EF95"/>
  <w15:chartTrackingRefBased/>
  <w15:docId w15:val="{F36DF253-3371-4CF7-A016-7E619350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A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1C8"/>
    <w:rPr>
      <w:color w:val="0000FF"/>
      <w:u w:val="single"/>
    </w:rPr>
  </w:style>
  <w:style w:type="paragraph" w:styleId="Revision">
    <w:name w:val="Revision"/>
    <w:hidden/>
    <w:uiPriority w:val="99"/>
    <w:semiHidden/>
    <w:rsid w:val="007314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s.com/eos-crop-monitoring/" TargetMode="External"/><Relationship Id="rId13" Type="http://schemas.openxmlformats.org/officeDocument/2006/relationships/hyperlink" Target="https://www.researchgate.net/publication/283463088_Using_remote_sensing_to_develop_weed_management_zones_in_soybea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17287403_Using_Sentinel-2_images_to_implement_Precision_Agriculture_techniques_in_large_arable_fields_First_results_of_a_case_study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www.satamap.com.au/use-cases" TargetMode="External"/><Relationship Id="rId11" Type="http://schemas.openxmlformats.org/officeDocument/2006/relationships/hyperlink" Target="https://www.mdpi.com/2072-4292/11/3/267/htm" TargetMode="External"/><Relationship Id="rId5" Type="http://schemas.openxmlformats.org/officeDocument/2006/relationships/hyperlink" Target="https://lpdaac.usgs.gov/products/mod13q1v006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ustainlab.squarespace.com/crop-yield-analysis" TargetMode="External"/><Relationship Id="rId14" Type="http://schemas.openxmlformats.org/officeDocument/2006/relationships/hyperlink" Target="https://www.hindawi.com/journals/amete/2018/4525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Juhilee Nazare</dc:creator>
  <cp:keywords/>
  <dc:description/>
  <cp:lastModifiedBy>Juhilee Nazare</cp:lastModifiedBy>
  <cp:revision>5</cp:revision>
  <dcterms:created xsi:type="dcterms:W3CDTF">2020-05-22T08:34:00Z</dcterms:created>
  <dcterms:modified xsi:type="dcterms:W3CDTF">2020-06-27T07:28:00Z</dcterms:modified>
</cp:coreProperties>
</file>